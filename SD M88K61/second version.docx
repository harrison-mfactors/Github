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C9F" w:rsidRDefault="00A80C9F" w:rsidP="00A80C9F">
      <w:pPr>
        <w:rPr>
          <w:ins w:id="0" w:author="M-Factors" w:date="2018-10-23T14:00:00Z"/>
        </w:rPr>
      </w:pPr>
      <w:ins w:id="1" w:author="M-Factors" w:date="2018-10-23T14:00:00Z">
        <w:r>
          <w:t>[</w:t>
        </w:r>
        <w:proofErr w:type="spellStart"/>
        <w:r>
          <w:t>Card_Type</w:t>
        </w:r>
        <w:proofErr w:type="spellEnd"/>
        <w:proofErr w:type="gramStart"/>
        <w:r>
          <w:t>] :</w:t>
        </w:r>
        <w:proofErr w:type="gramEnd"/>
        <w:r>
          <w:t xml:space="preserve"> SD 3.0 High Voltage(UHS104)(U3)</w:t>
        </w:r>
      </w:ins>
    </w:p>
    <w:p w:rsidR="00A80C9F" w:rsidRDefault="00A80C9F" w:rsidP="00A80C9F">
      <w:pPr>
        <w:rPr>
          <w:ins w:id="2" w:author="M-Factors" w:date="2018-10-23T14:00:00Z"/>
        </w:rPr>
      </w:pPr>
      <w:ins w:id="3" w:author="M-Factors" w:date="2018-10-23T14:00:00Z">
        <w:r>
          <w:t>[Card Capacity</w:t>
        </w:r>
        <w:proofErr w:type="gramStart"/>
        <w:r>
          <w:t>] :</w:t>
        </w:r>
        <w:proofErr w:type="gramEnd"/>
        <w:r>
          <w:t xml:space="preserve"> 61216.00 MB (62685184.00 KB)</w:t>
        </w:r>
      </w:ins>
    </w:p>
    <w:p w:rsidR="00A80C9F" w:rsidRDefault="00A80C9F" w:rsidP="00A80C9F">
      <w:pPr>
        <w:rPr>
          <w:ins w:id="4" w:author="M-Factors" w:date="2018-10-23T14:00:00Z"/>
        </w:rPr>
      </w:pPr>
      <w:ins w:id="5" w:author="M-Factors" w:date="2018-10-23T14:00:00Z">
        <w:r>
          <w:t>[Card Protect Capacity</w:t>
        </w:r>
        <w:proofErr w:type="gramStart"/>
        <w:r>
          <w:t>] :</w:t>
        </w:r>
        <w:proofErr w:type="gramEnd"/>
        <w:r>
          <w:t xml:space="preserve"> 128.00 MB</w:t>
        </w:r>
      </w:ins>
    </w:p>
    <w:p w:rsidR="00A80C9F" w:rsidRDefault="00A80C9F" w:rsidP="00A80C9F">
      <w:pPr>
        <w:rPr>
          <w:ins w:id="6" w:author="M-Factors" w:date="2018-10-23T14:00:00Z"/>
        </w:rPr>
      </w:pPr>
      <w:ins w:id="7" w:author="M-Factors" w:date="2018-10-23T14:00:00Z">
        <w:r>
          <w:t>[Class</w:t>
        </w:r>
        <w:proofErr w:type="gramStart"/>
        <w:r>
          <w:t>] :</w:t>
        </w:r>
        <w:proofErr w:type="gramEnd"/>
        <w:r>
          <w:t xml:space="preserve"> Class 10</w:t>
        </w:r>
      </w:ins>
    </w:p>
    <w:p w:rsidR="009A1B08" w:rsidDel="00A80C9F" w:rsidRDefault="00A80C9F" w:rsidP="00A80C9F">
      <w:pPr>
        <w:rPr>
          <w:del w:id="8" w:author="M-Factors" w:date="2018-10-23T14:00:00Z"/>
        </w:rPr>
      </w:pPr>
      <w:ins w:id="9" w:author="M-Factors" w:date="2018-10-23T14:00:00Z">
        <w:r>
          <w:t>[Embedded System C</w:t>
        </w:r>
        <w:bookmarkStart w:id="10" w:name="_GoBack"/>
        <w:bookmarkEnd w:id="10"/>
        <w:r>
          <w:t>ard] : No</w:t>
        </w:r>
      </w:ins>
      <w:del w:id="11" w:author="M-Factors" w:date="2018-10-23T14:00:00Z">
        <w:r w:rsidR="00D6756C" w:rsidDel="00A80C9F">
          <w:delText>This is first version</w:delText>
        </w:r>
      </w:del>
    </w:p>
    <w:p w:rsidR="00413BC2" w:rsidDel="00A80C9F" w:rsidRDefault="00413BC2">
      <w:pPr>
        <w:rPr>
          <w:del w:id="12" w:author="M-Factors" w:date="2018-10-23T14:00:00Z"/>
        </w:rPr>
      </w:pPr>
      <w:del w:id="13" w:author="M-Factors" w:date="2018-10-23T14:00:00Z">
        <w:r w:rsidDel="00A80C9F">
          <w:delText>And modified it to second version</w:delText>
        </w:r>
      </w:del>
    </w:p>
    <w:p w:rsidR="00413BC2" w:rsidRDefault="00413BC2"/>
    <w:p w:rsidR="00D6756C" w:rsidRDefault="00D6756C"/>
    <w:sectPr w:rsidR="00D6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-Factors">
    <w15:presenceInfo w15:providerId="None" w15:userId="M-Facto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6C"/>
    <w:rsid w:val="002E383C"/>
    <w:rsid w:val="00413BC2"/>
    <w:rsid w:val="007B4BAF"/>
    <w:rsid w:val="00A80C9F"/>
    <w:rsid w:val="00D6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EFB27-6097-4E1F-AE2D-307950AF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B2FA-FAD2-4BAA-8F09-B278A29E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M-Factors</dc:creator>
  <cp:keywords/>
  <dc:description/>
  <cp:lastModifiedBy>M-Factors</cp:lastModifiedBy>
  <cp:revision>3</cp:revision>
  <dcterms:created xsi:type="dcterms:W3CDTF">2018-10-23T20:35:00Z</dcterms:created>
  <dcterms:modified xsi:type="dcterms:W3CDTF">2018-10-23T21:01:00Z</dcterms:modified>
</cp:coreProperties>
</file>